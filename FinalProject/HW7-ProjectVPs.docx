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02350" w14:textId="6A4A3F05" w:rsidR="002E73D4" w:rsidRDefault="0043051F" w:rsidP="003F6FE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Jack Stanley</w:t>
      </w:r>
    </w:p>
    <w:p w14:paraId="0D7E6F25" w14:textId="418162AB" w:rsidR="0043051F" w:rsidRDefault="0043051F" w:rsidP="0043051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GES 772 Homework 7</w:t>
      </w:r>
    </w:p>
    <w:p w14:paraId="48568C30" w14:textId="77777777" w:rsidR="0043051F" w:rsidRDefault="0043051F" w:rsidP="003F6FE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53865031" w14:textId="278BA61B" w:rsidR="003F6FEB" w:rsidRPr="0043051F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051F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Enterprise Viewpoint - Actors</w:t>
      </w:r>
    </w:p>
    <w:p w14:paraId="62BF3B32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ECD5F" w14:textId="1DED4CFB" w:rsidR="003F6FEB" w:rsidRPr="0043051F" w:rsidRDefault="003F6FEB" w:rsidP="003F6FEB">
      <w:pPr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</w:rPr>
      </w:pPr>
      <w:r w:rsidRPr="0043051F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</w:rPr>
        <w:t>OGC</w:t>
      </w:r>
    </w:p>
    <w:p w14:paraId="33AEF6A0" w14:textId="6D42B308" w:rsidR="0043051F" w:rsidRDefault="0043051F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membership data</w:t>
      </w:r>
    </w:p>
    <w:p w14:paraId="38912606" w14:textId="77777777" w:rsidR="0043051F" w:rsidRPr="0043051F" w:rsidRDefault="0043051F" w:rsidP="003F6F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9980B" w14:textId="32DB3444" w:rsidR="003F6FEB" w:rsidRPr="0043051F" w:rsidRDefault="003F6FEB" w:rsidP="003F6FEB">
      <w:pPr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</w:rPr>
      </w:pPr>
      <w:r w:rsidRPr="0043051F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</w:rPr>
        <w:t>Class Group (Paul &amp; Jack)</w:t>
      </w:r>
    </w:p>
    <w:p w14:paraId="1E70E002" w14:textId="5867710D" w:rsidR="0043051F" w:rsidRDefault="0043051F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Preform the processing of memberships, including geocoding and </w:t>
      </w:r>
      <w:r w:rsidR="004876CB">
        <w:rPr>
          <w:rFonts w:ascii="Times New Roman" w:eastAsia="Times New Roman" w:hAnsi="Times New Roman" w:cs="Times New Roman"/>
          <w:sz w:val="24"/>
          <w:szCs w:val="24"/>
        </w:rPr>
        <w:t>scripting</w:t>
      </w:r>
      <w:bookmarkStart w:id="0" w:name="_GoBack"/>
      <w:bookmarkEnd w:id="0"/>
    </w:p>
    <w:p w14:paraId="3BF53839" w14:textId="77777777" w:rsidR="0043051F" w:rsidRPr="003F6FEB" w:rsidRDefault="0043051F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AB25D" w14:textId="53026CE8" w:rsidR="003F6FEB" w:rsidRPr="0043051F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051F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</w:rPr>
        <w:t>Data Source</w:t>
      </w:r>
      <w:r w:rsidR="0043051F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</w:rPr>
        <w:t xml:space="preserve"> A &amp; B</w:t>
      </w:r>
    </w:p>
    <w:p w14:paraId="5E5987DA" w14:textId="7D89CF73" w:rsidR="003F6FEB" w:rsidRPr="003F6FEB" w:rsidRDefault="0043051F" w:rsidP="003F6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base map and city data layers</w:t>
      </w:r>
    </w:p>
    <w:p w14:paraId="2BBDAFE1" w14:textId="77777777" w:rsidR="003F6FEB" w:rsidRPr="0043051F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051F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Information and Computational Viewpoint</w:t>
      </w:r>
    </w:p>
    <w:p w14:paraId="271123FB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2458"/>
        <w:gridCol w:w="1946"/>
        <w:gridCol w:w="1595"/>
      </w:tblGrid>
      <w:tr w:rsidR="003F6FEB" w:rsidRPr="003F6FEB" w14:paraId="4C7D6AD8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E1479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Name of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439F3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Type of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010DE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Encoding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FC92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Service</w:t>
            </w:r>
          </w:p>
        </w:tc>
      </w:tr>
      <w:tr w:rsidR="003F6FEB" w:rsidRPr="003F6FEB" w14:paraId="45229210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B96A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Base map satellite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BBEC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F3137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FEBB6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WMS</w:t>
            </w:r>
          </w:p>
        </w:tc>
      </w:tr>
      <w:tr w:rsidR="003F6FEB" w:rsidRPr="003F6FEB" w14:paraId="50ECEED5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A4DB2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Cities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3965B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vector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C0218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GML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0EE2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WFS</w:t>
            </w:r>
          </w:p>
        </w:tc>
      </w:tr>
      <w:tr w:rsidR="003F6FEB" w:rsidRPr="003F6FEB" w14:paraId="01FE550D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4F73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BC219" w14:textId="401BD828" w:rsidR="003F6FEB" w:rsidRPr="003F6FEB" w:rsidRDefault="00F01D0E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21253" w14:textId="015BC710" w:rsidR="003F6FEB" w:rsidRPr="003F6FEB" w:rsidRDefault="00F01D0E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5BA71" w14:textId="1938843E" w:rsidR="003F6FEB" w:rsidRPr="003F6FEB" w:rsidRDefault="004876C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HT</w:t>
            </w:r>
            <w:r w:rsidR="00F01D0E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TP</w:t>
            </w:r>
          </w:p>
        </w:tc>
      </w:tr>
      <w:tr w:rsidR="003F6FEB" w:rsidRPr="003F6FEB" w14:paraId="5AD623D0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17897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Member geocoding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BFA6B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vector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2C93E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GML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F185B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WPS</w:t>
            </w:r>
          </w:p>
        </w:tc>
      </w:tr>
    </w:tbl>
    <w:p w14:paraId="3ABBEF7E" w14:textId="77777777" w:rsidR="003F6FEB" w:rsidRPr="003F6FEB" w:rsidRDefault="003F6FEB" w:rsidP="003F6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C8CCC" w14:textId="3AC33357" w:rsidR="0043051F" w:rsidRPr="0043051F" w:rsidRDefault="003F6FEB" w:rsidP="00430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051F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Engineering Viewpoint</w:t>
      </w:r>
    </w:p>
    <w:p w14:paraId="70BE9C96" w14:textId="5017362B" w:rsidR="003F6FEB" w:rsidRDefault="00E4436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E7A2A" wp14:editId="6A040D7B">
                <wp:simplePos x="0" y="0"/>
                <wp:positionH relativeFrom="column">
                  <wp:posOffset>889278</wp:posOffset>
                </wp:positionH>
                <wp:positionV relativeFrom="paragraph">
                  <wp:posOffset>253170</wp:posOffset>
                </wp:positionV>
                <wp:extent cx="1703196" cy="888888"/>
                <wp:effectExtent l="38100" t="38100" r="4953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196" cy="8888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962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0pt;margin-top:19.95pt;width:134.1pt;height:70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AC35B" wp14:editId="7FDD29CC">
                <wp:simplePos x="0" y="0"/>
                <wp:positionH relativeFrom="margin">
                  <wp:posOffset>2499995</wp:posOffset>
                </wp:positionH>
                <wp:positionV relativeFrom="paragraph">
                  <wp:posOffset>95829</wp:posOffset>
                </wp:positionV>
                <wp:extent cx="87630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4350" w14:textId="0D739F89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C35B" id="Rectangle 1" o:spid="_x0000_s1026" style="position:absolute;margin-left:196.85pt;margin-top:7.55pt;width:69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WgeAIAAEM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" fillcolor="#4472c4 [3204]" strokecolor="#1f3763 [1604]" strokeweight="1pt">
                <v:textbox>
                  <w:txbxContent>
                    <w:p w14:paraId="08B04350" w14:textId="0D739F89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F9650A" wp14:editId="1F02578F">
                <wp:simplePos x="0" y="0"/>
                <wp:positionH relativeFrom="margin">
                  <wp:posOffset>0</wp:posOffset>
                </wp:positionH>
                <wp:positionV relativeFrom="paragraph">
                  <wp:posOffset>662605</wp:posOffset>
                </wp:positionV>
                <wp:extent cx="5943600" cy="285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1696D" id="Straight Connector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.15pt" to="46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939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32546B" wp14:editId="2585E6C4">
                <wp:simplePos x="0" y="0"/>
                <wp:positionH relativeFrom="column">
                  <wp:posOffset>768197</wp:posOffset>
                </wp:positionH>
                <wp:positionV relativeFrom="paragraph">
                  <wp:posOffset>2065564</wp:posOffset>
                </wp:positionV>
                <wp:extent cx="45719" cy="673240"/>
                <wp:effectExtent l="38100" t="0" r="50165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6CD7" id="Straight Arrow Connector 15" o:spid="_x0000_s1026" type="#_x0000_t32" style="position:absolute;margin-left:60.5pt;margin-top:162.65pt;width:3.6pt;height:5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939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465BA" wp14:editId="0F818346">
                <wp:simplePos x="0" y="0"/>
                <wp:positionH relativeFrom="margin">
                  <wp:posOffset>-635</wp:posOffset>
                </wp:positionH>
                <wp:positionV relativeFrom="paragraph">
                  <wp:posOffset>2739397</wp:posOffset>
                </wp:positionV>
                <wp:extent cx="1457325" cy="895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6F932" w14:textId="39902D06" w:rsidR="003F6FEB" w:rsidRDefault="004876CB" w:rsidP="003F6FEB">
                            <w:pPr>
                              <w:spacing w:after="0"/>
                              <w:jc w:val="center"/>
                            </w:pPr>
                            <w:r>
                              <w:t>HTTP</w:t>
                            </w:r>
                          </w:p>
                          <w:p w14:paraId="5492A9F0" w14:textId="1F86FF30" w:rsidR="003F6FEB" w:rsidRDefault="004876CB" w:rsidP="003F6FEB">
                            <w:pPr>
                              <w:spacing w:after="0"/>
                              <w:jc w:val="center"/>
                            </w:pPr>
                            <w:r>
                              <w:t xml:space="preserve">Raw </w:t>
                            </w:r>
                            <w:r w:rsidR="003F6FEB">
                              <w:t>OGC Members</w:t>
                            </w:r>
                          </w:p>
                          <w:p w14:paraId="198E2D90" w14:textId="4A0A9EF9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OGC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465BA" id="Rectangle 11" o:spid="_x0000_s1027" style="position:absolute;margin-left:-.05pt;margin-top:215.7pt;width:114.75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" fillcolor="#4472c4 [3204]" strokecolor="#1f3763 [1604]" strokeweight="1pt">
                <v:textbox>
                  <w:txbxContent>
                    <w:p w14:paraId="0606F932" w14:textId="39902D06" w:rsidR="003F6FEB" w:rsidRDefault="004876CB" w:rsidP="003F6FEB">
                      <w:pPr>
                        <w:spacing w:after="0"/>
                        <w:jc w:val="center"/>
                      </w:pPr>
                      <w:r>
                        <w:t>HTTP</w:t>
                      </w:r>
                    </w:p>
                    <w:p w14:paraId="5492A9F0" w14:textId="1F86FF30" w:rsidR="003F6FEB" w:rsidRDefault="004876CB" w:rsidP="003F6FEB">
                      <w:pPr>
                        <w:spacing w:after="0"/>
                        <w:jc w:val="center"/>
                      </w:pPr>
                      <w:r>
                        <w:t xml:space="preserve">Raw </w:t>
                      </w:r>
                      <w:r w:rsidR="003F6FEB">
                        <w:t>OGC Members</w:t>
                      </w:r>
                    </w:p>
                    <w:p w14:paraId="198E2D90" w14:textId="4A0A9EF9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OGC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39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5C6CE" wp14:editId="43C267A6">
                <wp:simplePos x="0" y="0"/>
                <wp:positionH relativeFrom="margin">
                  <wp:posOffset>98425</wp:posOffset>
                </wp:positionH>
                <wp:positionV relativeFrom="paragraph">
                  <wp:posOffset>1169321</wp:posOffset>
                </wp:positionV>
                <wp:extent cx="1457325" cy="895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EE036" w14:textId="69C5C017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WPS</w:t>
                            </w:r>
                          </w:p>
                          <w:p w14:paraId="6267291D" w14:textId="41254233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Member Geocoding</w:t>
                            </w:r>
                          </w:p>
                          <w:p w14:paraId="4D69725F" w14:textId="0C40E98F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Paul &amp;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5C6CE" id="Rectangle 5" o:spid="_x0000_s1028" style="position:absolute;margin-left:7.75pt;margin-top:92.05pt;width:114.7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" fillcolor="#4472c4 [3204]" strokecolor="#1f3763 [1604]" strokeweight="1pt">
                <v:textbox>
                  <w:txbxContent>
                    <w:p w14:paraId="469EE036" w14:textId="69C5C017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WPS</w:t>
                      </w:r>
                    </w:p>
                    <w:p w14:paraId="6267291D" w14:textId="41254233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Member Geocoding</w:t>
                      </w:r>
                    </w:p>
                    <w:p w14:paraId="4D69725F" w14:textId="0C40E98F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Paul &amp; Jack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051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4EF81" wp14:editId="1D68948A">
                <wp:simplePos x="0" y="0"/>
                <wp:positionH relativeFrom="column">
                  <wp:posOffset>3402330</wp:posOffset>
                </wp:positionH>
                <wp:positionV relativeFrom="paragraph">
                  <wp:posOffset>286386</wp:posOffset>
                </wp:positionV>
                <wp:extent cx="45719" cy="2960370"/>
                <wp:effectExtent l="38100" t="0" r="221615" b="8763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60370"/>
                        </a:xfrm>
                        <a:prstGeom prst="bentConnector3">
                          <a:avLst>
                            <a:gd name="adj1" fmla="val 540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674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67.9pt;margin-top:22.55pt;width:3.6pt;height:23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" adj="116767" strokecolor="#4472c4 [3204]" strokeweight=".5pt">
                <v:stroke endarrow="block"/>
              </v:shape>
            </w:pict>
          </mc:Fallback>
        </mc:AlternateContent>
      </w:r>
      <w:r w:rsidR="004305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138A1" wp14:editId="2692AA7E">
                <wp:simplePos x="0" y="0"/>
                <wp:positionH relativeFrom="column">
                  <wp:posOffset>3402330</wp:posOffset>
                </wp:positionH>
                <wp:positionV relativeFrom="paragraph">
                  <wp:posOffset>286385</wp:posOffset>
                </wp:positionV>
                <wp:extent cx="621030" cy="2960370"/>
                <wp:effectExtent l="0" t="0" r="45720" b="8763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2960370"/>
                        </a:xfrm>
                        <a:prstGeom prst="bentConnector3">
                          <a:avLst>
                            <a:gd name="adj1" fmla="val 6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68A7DF" id="Connector: Elbow 17" o:spid="_x0000_s1026" type="#_x0000_t34" style="position:absolute;margin-left:267.9pt;margin-top:22.55pt;width:48.9pt;height:23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" adj="13200" strokecolor="#4472c4 [3204]" strokeweight=".5pt">
                <v:stroke endarrow="block"/>
              </v:shape>
            </w:pict>
          </mc:Fallback>
        </mc:AlternateContent>
      </w:r>
      <w:r w:rsidR="004305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947BC" wp14:editId="419C9307">
                <wp:simplePos x="0" y="0"/>
                <wp:positionH relativeFrom="margin">
                  <wp:posOffset>4046220</wp:posOffset>
                </wp:positionH>
                <wp:positionV relativeFrom="paragraph">
                  <wp:posOffset>2744470</wp:posOffset>
                </wp:positionV>
                <wp:extent cx="1457325" cy="895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77018" w14:textId="2D208E90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WMS</w:t>
                            </w:r>
                          </w:p>
                          <w:p w14:paraId="2164475A" w14:textId="6FB4F723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Base Map</w:t>
                            </w:r>
                          </w:p>
                          <w:p w14:paraId="1F11FA46" w14:textId="46B8E96E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Data Source</w:t>
                            </w:r>
                            <w:r w:rsidR="0043051F"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7E947BC" id="Rectangle 10" o:spid="_x0000_s1026" style="position:absolute;margin-left:318.6pt;margin-top:216.1pt;width:114.7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" fillcolor="#4472c4 [3204]" strokecolor="#1f3763 [1604]" strokeweight="1pt">
                <v:textbox>
                  <w:txbxContent>
                    <w:p w14:paraId="7D077018" w14:textId="2D208E90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WMS</w:t>
                      </w:r>
                    </w:p>
                    <w:p w14:paraId="2164475A" w14:textId="6FB4F723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Base Map</w:t>
                      </w:r>
                    </w:p>
                    <w:p w14:paraId="1F11FA46" w14:textId="46B8E96E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Data Source</w:t>
                      </w:r>
                      <w:r w:rsidR="0043051F">
                        <w:t xml:space="preserve">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05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BFDD5" wp14:editId="6DFD4886">
                <wp:simplePos x="0" y="0"/>
                <wp:positionH relativeFrom="margin">
                  <wp:posOffset>1903095</wp:posOffset>
                </wp:positionH>
                <wp:positionV relativeFrom="paragraph">
                  <wp:posOffset>2744470</wp:posOffset>
                </wp:positionV>
                <wp:extent cx="1457325" cy="895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AB9A" w14:textId="71A25C8A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WFS</w:t>
                            </w:r>
                          </w:p>
                          <w:p w14:paraId="0D4C04C5" w14:textId="7084F3A7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Cities</w:t>
                            </w:r>
                          </w:p>
                          <w:p w14:paraId="385FBA88" w14:textId="35F5BB33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Data Source</w:t>
                            </w:r>
                            <w:r w:rsidR="0043051F"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BFDD5" id="Rectangle 9" o:spid="_x0000_s1030" style="position:absolute;margin-left:149.85pt;margin-top:216.1pt;width:114.7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" fillcolor="#4472c4 [3204]" strokecolor="#1f3763 [1604]" strokeweight="1pt">
                <v:textbox>
                  <w:txbxContent>
                    <w:p w14:paraId="2228AB9A" w14:textId="71A25C8A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WFS</w:t>
                      </w:r>
                    </w:p>
                    <w:p w14:paraId="0D4C04C5" w14:textId="7084F3A7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Cities</w:t>
                      </w:r>
                    </w:p>
                    <w:p w14:paraId="385FBA88" w14:textId="35F5BB33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Data Source</w:t>
                      </w:r>
                      <w:r w:rsidR="0043051F">
                        <w:t xml:space="preserve">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05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E4FA25" wp14:editId="0D673B3E">
                <wp:simplePos x="0" y="0"/>
                <wp:positionH relativeFrom="margin">
                  <wp:posOffset>0</wp:posOffset>
                </wp:positionH>
                <wp:positionV relativeFrom="paragraph">
                  <wp:posOffset>2359660</wp:posOffset>
                </wp:positionV>
                <wp:extent cx="5943600" cy="285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7A68B" id="Straight Connecto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5.8pt" to="468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3F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EB"/>
    <w:rsid w:val="002E73D4"/>
    <w:rsid w:val="00393978"/>
    <w:rsid w:val="003F6FEB"/>
    <w:rsid w:val="0043051F"/>
    <w:rsid w:val="004876CB"/>
    <w:rsid w:val="007332F3"/>
    <w:rsid w:val="007A7FAE"/>
    <w:rsid w:val="00AC721E"/>
    <w:rsid w:val="00E44363"/>
    <w:rsid w:val="00F0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2484"/>
  <w15:chartTrackingRefBased/>
  <w15:docId w15:val="{28EF397A-6740-4174-B29C-D5B3764E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Stanley</dc:creator>
  <cp:keywords/>
  <dc:description/>
  <cp:lastModifiedBy>UMBC</cp:lastModifiedBy>
  <cp:revision>5</cp:revision>
  <dcterms:created xsi:type="dcterms:W3CDTF">2018-11-01T22:14:00Z</dcterms:created>
  <dcterms:modified xsi:type="dcterms:W3CDTF">2018-11-05T22:46:00Z</dcterms:modified>
</cp:coreProperties>
</file>